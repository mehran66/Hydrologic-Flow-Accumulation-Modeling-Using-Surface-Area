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AB7C2" w14:textId="524517F1" w:rsidR="00D84B50" w:rsidRDefault="00BE2009" w:rsidP="00E4157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Hydrologic</w:t>
      </w:r>
      <w:r w:rsidRPr="00D84B5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84B50" w:rsidRPr="00D84B50">
        <w:rPr>
          <w:rFonts w:asciiTheme="majorBidi" w:hAnsiTheme="majorBidi" w:cstheme="majorBidi"/>
          <w:b/>
          <w:bCs/>
          <w:sz w:val="32"/>
          <w:szCs w:val="32"/>
        </w:rPr>
        <w:t>Flow Accumulation Model</w:t>
      </w:r>
      <w:r>
        <w:rPr>
          <w:rFonts w:asciiTheme="majorBidi" w:hAnsiTheme="majorBidi" w:cstheme="majorBidi"/>
          <w:b/>
          <w:bCs/>
          <w:sz w:val="32"/>
          <w:szCs w:val="32"/>
        </w:rPr>
        <w:t>ing</w:t>
      </w:r>
      <w:r w:rsidR="00D84B50" w:rsidRPr="00D84B50">
        <w:rPr>
          <w:rFonts w:asciiTheme="majorBidi" w:hAnsiTheme="majorBidi" w:cstheme="majorBidi"/>
          <w:b/>
          <w:bCs/>
          <w:sz w:val="32"/>
          <w:szCs w:val="32"/>
        </w:rPr>
        <w:t xml:space="preserve"> Using Surface Area</w:t>
      </w:r>
    </w:p>
    <w:p w14:paraId="3CA87866" w14:textId="4CE9CEB5" w:rsidR="00D84B50" w:rsidRPr="00BE2009" w:rsidRDefault="00BE2009" w:rsidP="00E4157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E2009">
        <w:rPr>
          <w:rFonts w:asciiTheme="majorBidi" w:hAnsiTheme="majorBidi" w:cstheme="majorBidi"/>
          <w:b/>
          <w:bCs/>
          <w:sz w:val="24"/>
          <w:szCs w:val="24"/>
        </w:rPr>
        <w:t>Mehran G</w:t>
      </w:r>
      <w:r w:rsidR="002433FE">
        <w:rPr>
          <w:rFonts w:asciiTheme="majorBidi" w:hAnsiTheme="majorBidi" w:cstheme="majorBidi"/>
          <w:b/>
          <w:bCs/>
          <w:sz w:val="24"/>
          <w:szCs w:val="24"/>
        </w:rPr>
        <w:t>h</w:t>
      </w:r>
      <w:r w:rsidRPr="00BE2009">
        <w:rPr>
          <w:rFonts w:asciiTheme="majorBidi" w:hAnsiTheme="majorBidi" w:cstheme="majorBidi"/>
          <w:b/>
          <w:bCs/>
          <w:sz w:val="24"/>
          <w:szCs w:val="24"/>
        </w:rPr>
        <w:t xml:space="preserve">andehari and Barbara P. </w:t>
      </w:r>
      <w:proofErr w:type="spellStart"/>
      <w:r w:rsidRPr="00BE2009">
        <w:rPr>
          <w:rFonts w:asciiTheme="majorBidi" w:hAnsiTheme="majorBidi" w:cstheme="majorBidi"/>
          <w:b/>
          <w:bCs/>
          <w:sz w:val="24"/>
          <w:szCs w:val="24"/>
        </w:rPr>
        <w:t>Buttenfield</w:t>
      </w:r>
      <w:proofErr w:type="spellEnd"/>
    </w:p>
    <w:p w14:paraId="669393F3" w14:textId="66256585" w:rsidR="00BE2009" w:rsidRDefault="00BE2009" w:rsidP="00E4157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E2009">
        <w:rPr>
          <w:rFonts w:asciiTheme="majorBidi" w:hAnsiTheme="majorBidi" w:cstheme="majorBidi"/>
          <w:b/>
          <w:bCs/>
          <w:sz w:val="24"/>
          <w:szCs w:val="24"/>
        </w:rPr>
        <w:t xml:space="preserve">University of Colorado </w:t>
      </w:r>
      <w:r>
        <w:rPr>
          <w:rFonts w:asciiTheme="majorBidi" w:hAnsiTheme="majorBidi" w:cstheme="majorBidi"/>
          <w:b/>
          <w:bCs/>
          <w:sz w:val="24"/>
          <w:szCs w:val="24"/>
        </w:rPr>
        <w:t>–</w:t>
      </w:r>
      <w:r w:rsidRPr="00BE2009">
        <w:rPr>
          <w:rFonts w:asciiTheme="majorBidi" w:hAnsiTheme="majorBidi" w:cstheme="majorBidi"/>
          <w:b/>
          <w:bCs/>
          <w:sz w:val="24"/>
          <w:szCs w:val="24"/>
        </w:rPr>
        <w:t xml:space="preserve"> Boulder</w:t>
      </w:r>
    </w:p>
    <w:p w14:paraId="02305217" w14:textId="14F096EB" w:rsidR="00BE2009" w:rsidRDefault="0020313F" w:rsidP="00E41573">
      <w:pPr>
        <w:spacing w:after="0"/>
        <w:jc w:val="center"/>
        <w:rPr>
          <w:ins w:id="0" w:author="mehran ghandehari" w:date="2017-02-13T10:27:00Z"/>
          <w:rFonts w:asciiTheme="majorBidi" w:hAnsiTheme="majorBidi" w:cstheme="majorBidi"/>
          <w:b/>
          <w:bCs/>
          <w:sz w:val="24"/>
          <w:szCs w:val="24"/>
        </w:rPr>
      </w:pPr>
      <w:ins w:id="1" w:author="mehran ghandehari" w:date="2017-02-13T10:27:00Z">
        <w:r>
          <w:rPr>
            <w:rFonts w:asciiTheme="majorBidi" w:hAnsiTheme="majorBidi" w:cstheme="majorBidi"/>
            <w:b/>
            <w:bCs/>
            <w:sz w:val="24"/>
            <w:szCs w:val="24"/>
          </w:rPr>
          <w:fldChar w:fldCharType="begin"/>
        </w:r>
        <w:r>
          <w:rPr>
            <w:rFonts w:asciiTheme="majorBidi" w:hAnsiTheme="majorBidi" w:cstheme="majorBidi"/>
            <w:b/>
            <w:bCs/>
            <w:sz w:val="24"/>
            <w:szCs w:val="24"/>
          </w:rPr>
          <w:instrText xml:space="preserve"> HYPERLINK "mailto:</w:instrText>
        </w:r>
      </w:ins>
      <w:r>
        <w:rPr>
          <w:rFonts w:asciiTheme="majorBidi" w:hAnsiTheme="majorBidi" w:cstheme="majorBidi"/>
          <w:b/>
          <w:bCs/>
          <w:sz w:val="24"/>
          <w:szCs w:val="24"/>
        </w:rPr>
        <w:instrText>mehran.gandehari@colorado.edu</w:instrText>
      </w:r>
      <w:ins w:id="2" w:author="mehran ghandehari" w:date="2017-02-13T10:27:00Z">
        <w:r>
          <w:rPr>
            <w:rFonts w:asciiTheme="majorBidi" w:hAnsiTheme="majorBidi" w:cstheme="majorBidi"/>
            <w:b/>
            <w:bCs/>
            <w:sz w:val="24"/>
            <w:szCs w:val="24"/>
          </w:rPr>
          <w:instrText xml:space="preserve">" </w:instrText>
        </w:r>
        <w:r>
          <w:rPr>
            <w:rFonts w:asciiTheme="majorBidi" w:hAnsiTheme="majorBidi" w:cstheme="majorBidi"/>
            <w:b/>
            <w:bCs/>
            <w:sz w:val="24"/>
            <w:szCs w:val="24"/>
          </w:rPr>
          <w:fldChar w:fldCharType="separate"/>
        </w:r>
      </w:ins>
      <w:r w:rsidRPr="00F766EF">
        <w:rPr>
          <w:rStyle w:val="Hyperlink"/>
          <w:rFonts w:asciiTheme="majorBidi" w:hAnsiTheme="majorBidi" w:cstheme="majorBidi"/>
          <w:b/>
          <w:bCs/>
          <w:sz w:val="24"/>
          <w:szCs w:val="24"/>
        </w:rPr>
        <w:t>mehran.gandehari@colorado.edu</w:t>
      </w:r>
      <w:ins w:id="3" w:author="mehran ghandehari" w:date="2017-02-13T10:27:00Z">
        <w:r>
          <w:rPr>
            <w:rFonts w:asciiTheme="majorBidi" w:hAnsiTheme="majorBidi" w:cstheme="majorBidi"/>
            <w:b/>
            <w:bCs/>
            <w:sz w:val="24"/>
            <w:szCs w:val="24"/>
          </w:rPr>
          <w:fldChar w:fldCharType="end"/>
        </w:r>
      </w:ins>
    </w:p>
    <w:p w14:paraId="3951F61A" w14:textId="77777777" w:rsidR="0020313F" w:rsidRPr="00BE2009" w:rsidRDefault="0020313F" w:rsidP="00E4157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9E8F669" w14:textId="3D4D3C5D" w:rsidR="00D84B50" w:rsidRPr="006D5DB8" w:rsidRDefault="00783EA0" w:rsidP="00783EA0">
      <w:pPr>
        <w:rPr>
          <w:rFonts w:asciiTheme="majorBidi" w:hAnsiTheme="majorBidi" w:cstheme="majorBidi"/>
          <w:color w:val="000000" w:themeColor="text1"/>
        </w:rPr>
      </w:pPr>
      <w:r w:rsidRPr="00E07C54">
        <w:rPr>
          <w:rFonts w:asciiTheme="majorBidi" w:hAnsiTheme="majorBidi" w:cstheme="majorBidi"/>
          <w:color w:val="000000" w:themeColor="text1"/>
        </w:rPr>
        <w:t xml:space="preserve">The terrain surface plays a critical role in modeling geomorphic, hydrologic, atmospheric, and ecological processes. </w:t>
      </w:r>
      <w:r w:rsidR="00BE2009">
        <w:rPr>
          <w:rFonts w:asciiTheme="majorBidi" w:hAnsiTheme="majorBidi" w:cstheme="majorBidi"/>
          <w:color w:val="000000" w:themeColor="text1"/>
        </w:rPr>
        <w:t>U</w:t>
      </w:r>
      <w:r w:rsidRPr="00E07C54">
        <w:rPr>
          <w:rFonts w:asciiTheme="majorBidi" w:hAnsiTheme="majorBidi" w:cstheme="majorBidi"/>
          <w:color w:val="000000" w:themeColor="text1"/>
        </w:rPr>
        <w:t xml:space="preserve">nderstanding the terrain surface can </w:t>
      </w:r>
      <w:r w:rsidR="00BE2009">
        <w:rPr>
          <w:rFonts w:asciiTheme="majorBidi" w:hAnsiTheme="majorBidi" w:cstheme="majorBidi"/>
          <w:color w:val="000000" w:themeColor="text1"/>
        </w:rPr>
        <w:t>guide realistic</w:t>
      </w:r>
      <w:r w:rsidRPr="00E07C54">
        <w:rPr>
          <w:rFonts w:asciiTheme="majorBidi" w:hAnsiTheme="majorBidi" w:cstheme="majorBidi"/>
          <w:color w:val="000000" w:themeColor="text1"/>
        </w:rPr>
        <w:t xml:space="preserve"> character</w:t>
      </w:r>
      <w:r w:rsidR="00BE2009">
        <w:rPr>
          <w:rFonts w:asciiTheme="majorBidi" w:hAnsiTheme="majorBidi" w:cstheme="majorBidi"/>
          <w:color w:val="000000" w:themeColor="text1"/>
        </w:rPr>
        <w:t>ization</w:t>
      </w:r>
      <w:r w:rsidRPr="00E07C54">
        <w:rPr>
          <w:rFonts w:asciiTheme="majorBidi" w:hAnsiTheme="majorBidi" w:cstheme="majorBidi"/>
          <w:color w:val="000000" w:themeColor="text1"/>
        </w:rPr>
        <w:t xml:space="preserve"> of these processes. Projection of terrain features into a planar surface leads to some distortion in the geometry </w:t>
      </w:r>
      <w:r>
        <w:rPr>
          <w:rFonts w:asciiTheme="majorBidi" w:hAnsiTheme="majorBidi" w:cstheme="majorBidi"/>
          <w:color w:val="000000" w:themeColor="text1"/>
        </w:rPr>
        <w:t xml:space="preserve">of </w:t>
      </w:r>
      <w:r w:rsidRPr="00E07C54">
        <w:rPr>
          <w:rFonts w:asciiTheme="majorBidi" w:hAnsiTheme="majorBidi" w:cstheme="majorBidi"/>
          <w:color w:val="000000" w:themeColor="text1"/>
        </w:rPr>
        <w:t xml:space="preserve">terrain elements. Generally, for a </w:t>
      </w:r>
      <w:r>
        <w:rPr>
          <w:rFonts w:asciiTheme="majorBidi" w:hAnsiTheme="majorBidi" w:cstheme="majorBidi"/>
          <w:color w:val="000000" w:themeColor="text1"/>
        </w:rPr>
        <w:t>Digital Elevation Model (</w:t>
      </w:r>
      <w:r w:rsidRPr="00E07C54">
        <w:rPr>
          <w:rFonts w:asciiTheme="majorBidi" w:hAnsiTheme="majorBidi" w:cstheme="majorBidi"/>
          <w:color w:val="000000" w:themeColor="text1"/>
        </w:rPr>
        <w:t>DEM</w:t>
      </w:r>
      <w:r>
        <w:rPr>
          <w:rFonts w:asciiTheme="majorBidi" w:hAnsiTheme="majorBidi" w:cstheme="majorBidi"/>
          <w:color w:val="000000" w:themeColor="text1"/>
        </w:rPr>
        <w:t>)</w:t>
      </w:r>
      <w:r w:rsidRPr="00E07C54">
        <w:rPr>
          <w:rFonts w:asciiTheme="majorBidi" w:hAnsiTheme="majorBidi" w:cstheme="majorBidi"/>
          <w:color w:val="000000" w:themeColor="text1"/>
        </w:rPr>
        <w:t xml:space="preserve">, distance, perimeter and area are underestimated in comparison to </w:t>
      </w:r>
      <w:r w:rsidR="00BE2009">
        <w:rPr>
          <w:rFonts w:asciiTheme="majorBidi" w:hAnsiTheme="majorBidi" w:cstheme="majorBidi"/>
          <w:color w:val="000000" w:themeColor="text1"/>
        </w:rPr>
        <w:t>actual</w:t>
      </w:r>
      <w:r w:rsidRPr="00E07C54">
        <w:rPr>
          <w:rFonts w:asciiTheme="majorBidi" w:hAnsiTheme="majorBidi" w:cstheme="majorBidi"/>
          <w:color w:val="000000" w:themeColor="text1"/>
        </w:rPr>
        <w:t xml:space="preserve"> measurements</w:t>
      </w:r>
      <w:r w:rsidR="00BE2009">
        <w:rPr>
          <w:rFonts w:asciiTheme="majorBidi" w:hAnsiTheme="majorBidi" w:cstheme="majorBidi"/>
          <w:color w:val="000000" w:themeColor="text1"/>
        </w:rPr>
        <w:t>, due to within pixel variations in slope and curvature</w:t>
      </w:r>
      <w:r w:rsidRPr="00E07C54">
        <w:rPr>
          <w:rFonts w:asciiTheme="majorBidi" w:hAnsiTheme="majorBidi" w:cstheme="majorBidi"/>
          <w:color w:val="000000" w:themeColor="text1"/>
        </w:rPr>
        <w:t xml:space="preserve">. This matter is ignored in </w:t>
      </w:r>
      <w:r>
        <w:rPr>
          <w:rFonts w:asciiTheme="majorBidi" w:hAnsiTheme="majorBidi" w:cstheme="majorBidi"/>
          <w:color w:val="000000" w:themeColor="text1"/>
        </w:rPr>
        <w:t xml:space="preserve">most </w:t>
      </w:r>
      <w:r w:rsidRPr="00E07C54">
        <w:rPr>
          <w:rFonts w:asciiTheme="majorBidi" w:hAnsiTheme="majorBidi" w:cstheme="majorBidi"/>
          <w:color w:val="000000" w:themeColor="text1"/>
        </w:rPr>
        <w:t>terrain-based GIS analysis.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="006D5DB8" w:rsidRPr="006D5DB8">
        <w:rPr>
          <w:rFonts w:asciiTheme="majorBidi" w:hAnsiTheme="majorBidi" w:cstheme="majorBidi"/>
          <w:color w:val="000000" w:themeColor="text1"/>
        </w:rPr>
        <w:t xml:space="preserve">This </w:t>
      </w:r>
      <w:r w:rsidRPr="006D5DB8">
        <w:rPr>
          <w:rFonts w:asciiTheme="majorBidi" w:hAnsiTheme="majorBidi" w:cstheme="majorBidi"/>
          <w:color w:val="000000" w:themeColor="text1"/>
        </w:rPr>
        <w:t>research employ</w:t>
      </w:r>
      <w:r w:rsidR="00BE2009">
        <w:rPr>
          <w:rFonts w:asciiTheme="majorBidi" w:hAnsiTheme="majorBidi" w:cstheme="majorBidi"/>
          <w:color w:val="000000" w:themeColor="text1"/>
        </w:rPr>
        <w:t>s</w:t>
      </w:r>
      <w:r w:rsidRPr="006D5DB8">
        <w:rPr>
          <w:rFonts w:asciiTheme="majorBidi" w:hAnsiTheme="majorBidi" w:cstheme="majorBidi"/>
          <w:color w:val="000000" w:themeColor="text1"/>
        </w:rPr>
        <w:t xml:space="preserve"> </w:t>
      </w:r>
      <w:r w:rsidRPr="00E07C54">
        <w:rPr>
          <w:rFonts w:asciiTheme="majorBidi" w:hAnsiTheme="majorBidi" w:cstheme="majorBidi"/>
          <w:color w:val="000000" w:themeColor="text1"/>
        </w:rPr>
        <w:t>realistic surface geometries of terrain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E07C54">
        <w:rPr>
          <w:rFonts w:asciiTheme="majorBidi" w:hAnsiTheme="majorBidi" w:cstheme="majorBidi"/>
          <w:color w:val="000000" w:themeColor="text1"/>
        </w:rPr>
        <w:t xml:space="preserve">for a more accurate and precise mapping of streams from </w:t>
      </w:r>
      <w:proofErr w:type="spellStart"/>
      <w:r w:rsidRPr="00E07C54">
        <w:rPr>
          <w:rFonts w:asciiTheme="majorBidi" w:hAnsiTheme="majorBidi" w:cstheme="majorBidi"/>
          <w:color w:val="000000" w:themeColor="text1"/>
        </w:rPr>
        <w:t>DEM</w:t>
      </w:r>
      <w:r w:rsidR="00BE2009">
        <w:rPr>
          <w:rFonts w:asciiTheme="majorBidi" w:hAnsiTheme="majorBidi" w:cstheme="majorBidi"/>
          <w:color w:val="000000" w:themeColor="text1"/>
        </w:rPr>
        <w:t>s</w:t>
      </w:r>
      <w:r w:rsidRPr="00E07C54">
        <w:rPr>
          <w:rFonts w:asciiTheme="majorBidi" w:hAnsiTheme="majorBidi" w:cstheme="majorBidi"/>
          <w:color w:val="000000" w:themeColor="text1"/>
        </w:rPr>
        <w:t>.</w:t>
      </w:r>
      <w:proofErr w:type="spellEnd"/>
      <w:r w:rsidR="006D5DB8">
        <w:rPr>
          <w:rFonts w:asciiTheme="majorBidi" w:hAnsiTheme="majorBidi" w:cstheme="majorBidi"/>
          <w:color w:val="000000" w:themeColor="text1"/>
        </w:rPr>
        <w:t xml:space="preserve"> </w:t>
      </w:r>
      <w:r w:rsidR="00D84B50" w:rsidRPr="006D5DB8">
        <w:rPr>
          <w:rFonts w:asciiTheme="majorBidi" w:hAnsiTheme="majorBidi" w:cstheme="majorBidi"/>
          <w:color w:val="000000" w:themeColor="text1"/>
        </w:rPr>
        <w:t>The flow accumulation model, which employs planar area to delineate the upstream drainage area of each pixel</w:t>
      </w:r>
      <w:r w:rsidR="00BE2009">
        <w:rPr>
          <w:rFonts w:asciiTheme="majorBidi" w:hAnsiTheme="majorBidi" w:cstheme="majorBidi"/>
          <w:color w:val="000000" w:themeColor="text1"/>
        </w:rPr>
        <w:t>,</w:t>
      </w:r>
      <w:r w:rsidR="00D84B50" w:rsidRPr="006D5DB8">
        <w:rPr>
          <w:rFonts w:asciiTheme="majorBidi" w:hAnsiTheme="majorBidi" w:cstheme="majorBidi"/>
          <w:color w:val="000000" w:themeColor="text1"/>
        </w:rPr>
        <w:t xml:space="preserve"> is the predominant approach for extracting streams from DEM. One key weakness of this approach is that the two-dimensional method used for calculating area does not account for the </w:t>
      </w:r>
      <w:r w:rsidR="00BE2009" w:rsidRPr="006D5DB8">
        <w:rPr>
          <w:rFonts w:asciiTheme="majorBidi" w:hAnsiTheme="majorBidi" w:cstheme="majorBidi"/>
          <w:color w:val="000000" w:themeColor="text1"/>
        </w:rPr>
        <w:t>slope and curvature</w:t>
      </w:r>
      <w:r w:rsidR="00D84B50" w:rsidRPr="006D5DB8">
        <w:rPr>
          <w:rFonts w:asciiTheme="majorBidi" w:hAnsiTheme="majorBidi" w:cstheme="majorBidi"/>
          <w:color w:val="000000" w:themeColor="text1"/>
        </w:rPr>
        <w:t xml:space="preserve"> of the terrain and precious information is lost. </w:t>
      </w:r>
      <w:r w:rsidR="006D5DB8" w:rsidRPr="006D5DB8">
        <w:rPr>
          <w:rFonts w:asciiTheme="majorBidi" w:hAnsiTheme="majorBidi" w:cstheme="majorBidi"/>
          <w:color w:val="000000" w:themeColor="text1"/>
        </w:rPr>
        <w:t>This paper</w:t>
      </w:r>
      <w:r w:rsidR="00D84B50" w:rsidRPr="006D5DB8">
        <w:rPr>
          <w:rFonts w:asciiTheme="majorBidi" w:hAnsiTheme="majorBidi" w:cstheme="majorBidi"/>
          <w:color w:val="000000" w:themeColor="text1"/>
        </w:rPr>
        <w:t xml:space="preserve"> presents one possible </w:t>
      </w:r>
      <w:r w:rsidR="00BE2009">
        <w:rPr>
          <w:rFonts w:asciiTheme="majorBidi" w:hAnsiTheme="majorBidi" w:cstheme="majorBidi"/>
          <w:color w:val="000000" w:themeColor="text1"/>
        </w:rPr>
        <w:t>strategy</w:t>
      </w:r>
      <w:r w:rsidR="00BE2009" w:rsidRPr="006D5DB8">
        <w:rPr>
          <w:rFonts w:asciiTheme="majorBidi" w:hAnsiTheme="majorBidi" w:cstheme="majorBidi"/>
          <w:color w:val="000000" w:themeColor="text1"/>
        </w:rPr>
        <w:t xml:space="preserve"> </w:t>
      </w:r>
      <w:r w:rsidR="00D84B50" w:rsidRPr="006D5DB8">
        <w:rPr>
          <w:rFonts w:asciiTheme="majorBidi" w:hAnsiTheme="majorBidi" w:cstheme="majorBidi"/>
          <w:color w:val="000000" w:themeColor="text1"/>
        </w:rPr>
        <w:t xml:space="preserve">for the incorporation of </w:t>
      </w:r>
      <w:r w:rsidR="00BE2009">
        <w:rPr>
          <w:rFonts w:asciiTheme="majorBidi" w:hAnsiTheme="majorBidi" w:cstheme="majorBidi"/>
          <w:color w:val="000000" w:themeColor="text1"/>
        </w:rPr>
        <w:t>surface area</w:t>
      </w:r>
      <w:r w:rsidR="00D84B50" w:rsidRPr="006D5DB8">
        <w:rPr>
          <w:rFonts w:asciiTheme="majorBidi" w:hAnsiTheme="majorBidi" w:cstheme="majorBidi"/>
          <w:color w:val="000000" w:themeColor="text1"/>
        </w:rPr>
        <w:t xml:space="preserve"> into a flow accumulation matrix. This approach substitutes calculation of upstream surface area instead of planar area.</w:t>
      </w:r>
      <w:bookmarkStart w:id="4" w:name="_GoBack"/>
      <w:bookmarkEnd w:id="4"/>
    </w:p>
    <w:p w14:paraId="79420EF4" w14:textId="77777777" w:rsidR="00783EA0" w:rsidRDefault="00783EA0">
      <w:pPr>
        <w:rPr>
          <w:rFonts w:asciiTheme="majorBidi" w:hAnsiTheme="majorBidi" w:cstheme="majorBidi"/>
          <w:color w:val="000000" w:themeColor="text1"/>
        </w:rPr>
      </w:pPr>
    </w:p>
    <w:p w14:paraId="7644ADBC" w14:textId="77777777" w:rsidR="00302F98" w:rsidRDefault="00302F98" w:rsidP="00D84B50">
      <w:pPr>
        <w:pStyle w:val="EndNoteBibliography"/>
      </w:pPr>
    </w:p>
    <w:p w14:paraId="43C9F251" w14:textId="77777777" w:rsidR="00302F98" w:rsidRDefault="00302F98" w:rsidP="00E41573">
      <w:pPr>
        <w:pStyle w:val="EndNoteBibliography"/>
        <w:ind w:left="720" w:hanging="720"/>
      </w:pPr>
    </w:p>
    <w:p w14:paraId="3561F25B" w14:textId="77777777" w:rsidR="00302F98" w:rsidRDefault="00302F98" w:rsidP="00E41573">
      <w:pPr>
        <w:pStyle w:val="EndNoteBibliography"/>
        <w:ind w:left="720" w:hanging="720"/>
      </w:pPr>
    </w:p>
    <w:p w14:paraId="099B5A3D" w14:textId="77777777" w:rsidR="00302F98" w:rsidRDefault="00302F98" w:rsidP="00E41573">
      <w:pPr>
        <w:pStyle w:val="EndNoteBibliography"/>
        <w:ind w:left="720" w:hanging="720"/>
      </w:pPr>
    </w:p>
    <w:p w14:paraId="27E18D16" w14:textId="77777777" w:rsidR="00302F98" w:rsidRDefault="00302F98" w:rsidP="00302F98">
      <w:pPr>
        <w:pStyle w:val="EndNoteBibliography"/>
        <w:ind w:left="720" w:hanging="720"/>
      </w:pPr>
    </w:p>
    <w:p w14:paraId="12EE3DF1" w14:textId="77777777" w:rsidR="00302F98" w:rsidRPr="001B6A2C" w:rsidRDefault="00302F98" w:rsidP="00E41573">
      <w:pPr>
        <w:pStyle w:val="EndNoteBibliography"/>
        <w:ind w:left="720" w:hanging="720"/>
      </w:pPr>
    </w:p>
    <w:p w14:paraId="58CAFBD3" w14:textId="77777777" w:rsidR="00783EA0" w:rsidRPr="00E07C54" w:rsidRDefault="00783EA0" w:rsidP="00E41573">
      <w:pPr>
        <w:rPr>
          <w:rFonts w:asciiTheme="majorBidi" w:hAnsiTheme="majorBidi" w:cstheme="majorBidi"/>
          <w:color w:val="000000" w:themeColor="text1"/>
        </w:rPr>
      </w:pPr>
    </w:p>
    <w:p w14:paraId="7E2BAD1C" w14:textId="77777777" w:rsidR="00051847" w:rsidRDefault="00051847"/>
    <w:sectPr w:rsidR="000518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607039" w14:textId="77777777" w:rsidR="00560062" w:rsidRDefault="00560062" w:rsidP="0020313F">
      <w:pPr>
        <w:spacing w:after="0" w:line="240" w:lineRule="auto"/>
      </w:pPr>
      <w:r>
        <w:separator/>
      </w:r>
    </w:p>
  </w:endnote>
  <w:endnote w:type="continuationSeparator" w:id="0">
    <w:p w14:paraId="434BEC65" w14:textId="77777777" w:rsidR="00560062" w:rsidRDefault="00560062" w:rsidP="00203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E8269" w14:textId="77777777" w:rsidR="00560062" w:rsidRDefault="00560062" w:rsidP="0020313F">
      <w:pPr>
        <w:spacing w:after="0" w:line="240" w:lineRule="auto"/>
      </w:pPr>
      <w:r>
        <w:separator/>
      </w:r>
    </w:p>
  </w:footnote>
  <w:footnote w:type="continuationSeparator" w:id="0">
    <w:p w14:paraId="3B20C60D" w14:textId="77777777" w:rsidR="00560062" w:rsidRDefault="00560062" w:rsidP="00203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C6D68" w14:textId="77777777" w:rsidR="0020313F" w:rsidRPr="00607B70" w:rsidRDefault="0020313F" w:rsidP="0020313F">
    <w:pPr>
      <w:pStyle w:val="ECVSectionDetails"/>
      <w:rPr>
        <w:rFonts w:ascii="Times New Roman" w:eastAsiaTheme="minorEastAsia" w:hAnsi="Times New Roman" w:cs="Times New Roman"/>
        <w:color w:val="auto"/>
        <w:spacing w:val="0"/>
        <w:kern w:val="0"/>
        <w:sz w:val="20"/>
        <w:szCs w:val="20"/>
        <w:lang w:val="en-US" w:eastAsia="ja-JP" w:bidi="ar-SA"/>
      </w:rPr>
    </w:pPr>
    <w:r w:rsidRPr="00607B70">
      <w:rPr>
        <w:rFonts w:ascii="Times New Roman" w:eastAsiaTheme="minorEastAsia" w:hAnsi="Times New Roman" w:cs="Times New Roman"/>
        <w:color w:val="auto"/>
        <w:spacing w:val="0"/>
        <w:kern w:val="0"/>
        <w:sz w:val="20"/>
        <w:szCs w:val="20"/>
        <w:lang w:val="en-US" w:eastAsia="ja-JP" w:bidi="ar-SA"/>
      </w:rPr>
      <w:t xml:space="preserve">Mehran Ghandehari, Barbara P. </w:t>
    </w:r>
    <w:proofErr w:type="spellStart"/>
    <w:r w:rsidRPr="00607B70">
      <w:rPr>
        <w:rFonts w:ascii="Times New Roman" w:eastAsiaTheme="minorEastAsia" w:hAnsi="Times New Roman" w:cs="Times New Roman"/>
        <w:color w:val="auto"/>
        <w:spacing w:val="0"/>
        <w:kern w:val="0"/>
        <w:sz w:val="20"/>
        <w:szCs w:val="20"/>
        <w:lang w:val="en-US" w:eastAsia="ja-JP" w:bidi="ar-SA"/>
      </w:rPr>
      <w:t>Buttenfield</w:t>
    </w:r>
    <w:proofErr w:type="spellEnd"/>
    <w:r w:rsidRPr="00607B70">
      <w:rPr>
        <w:rFonts w:ascii="Times New Roman" w:eastAsiaTheme="minorEastAsia" w:hAnsi="Times New Roman" w:cs="Times New Roman"/>
        <w:color w:val="auto"/>
        <w:spacing w:val="0"/>
        <w:kern w:val="0"/>
        <w:sz w:val="20"/>
        <w:szCs w:val="20"/>
        <w:lang w:val="en-US" w:eastAsia="ja-JP" w:bidi="ar-SA"/>
      </w:rPr>
      <w:t xml:space="preserve"> (2016). ‘Hydrologic Flow Accumulation Modeling using Surface Area', Abstract</w:t>
    </w:r>
    <w:proofErr w:type="gramStart"/>
    <w:r w:rsidRPr="00607B70">
      <w:rPr>
        <w:rFonts w:ascii="Times New Roman" w:eastAsiaTheme="minorEastAsia" w:hAnsi="Times New Roman" w:cs="Times New Roman"/>
        <w:color w:val="auto"/>
        <w:spacing w:val="0"/>
        <w:kern w:val="0"/>
        <w:sz w:val="20"/>
        <w:szCs w:val="20"/>
        <w:lang w:val="en-US" w:eastAsia="ja-JP" w:bidi="ar-SA"/>
      </w:rPr>
      <w:t>,  GIS</w:t>
    </w:r>
    <w:proofErr w:type="gramEnd"/>
    <w:r w:rsidRPr="00607B70">
      <w:rPr>
        <w:rFonts w:ascii="Times New Roman" w:eastAsiaTheme="minorEastAsia" w:hAnsi="Times New Roman" w:cs="Times New Roman"/>
        <w:color w:val="auto"/>
        <w:spacing w:val="0"/>
        <w:kern w:val="0"/>
        <w:sz w:val="20"/>
        <w:szCs w:val="20"/>
        <w:lang w:val="en-US" w:eastAsia="ja-JP" w:bidi="ar-SA"/>
      </w:rPr>
      <w:t xml:space="preserve"> in the Rockies conference, Denver, Colorado, September 21-22</w:t>
    </w:r>
  </w:p>
  <w:p w14:paraId="6DC9F7B6" w14:textId="77777777" w:rsidR="0020313F" w:rsidRDefault="002031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D0704"/>
    <w:multiLevelType w:val="hybridMultilevel"/>
    <w:tmpl w:val="A734FCD2"/>
    <w:lvl w:ilvl="0" w:tplc="B7E8B9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A22F2E"/>
    <w:multiLevelType w:val="hybridMultilevel"/>
    <w:tmpl w:val="4F34D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hran ghandehari">
    <w15:presenceInfo w15:providerId="Windows Live" w15:userId="7988d39ec053f9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783EA0"/>
    <w:rsid w:val="00051847"/>
    <w:rsid w:val="0020313F"/>
    <w:rsid w:val="002433FE"/>
    <w:rsid w:val="00302F98"/>
    <w:rsid w:val="00560062"/>
    <w:rsid w:val="006D5DB8"/>
    <w:rsid w:val="00783EA0"/>
    <w:rsid w:val="00BE2009"/>
    <w:rsid w:val="00D84B50"/>
    <w:rsid w:val="00E41573"/>
    <w:rsid w:val="00E90567"/>
    <w:rsid w:val="00FC78F3"/>
    <w:rsid w:val="00FE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661AAD"/>
  <w15:docId w15:val="{74F0C732-86AD-4C42-8E65-D9E091C1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83EA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83EA0"/>
  </w:style>
  <w:style w:type="paragraph" w:customStyle="1" w:styleId="EndNoteBibliographyTitle">
    <w:name w:val="EndNote Bibliography Title"/>
    <w:basedOn w:val="Normal"/>
    <w:link w:val="EndNoteBibliographyTitleChar"/>
    <w:rsid w:val="00783EA0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83EA0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83EA0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83EA0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783EA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8F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8F3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2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20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20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20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3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13F"/>
  </w:style>
  <w:style w:type="paragraph" w:styleId="Footer">
    <w:name w:val="footer"/>
    <w:basedOn w:val="Normal"/>
    <w:link w:val="FooterChar"/>
    <w:uiPriority w:val="99"/>
    <w:unhideWhenUsed/>
    <w:rsid w:val="00203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13F"/>
  </w:style>
  <w:style w:type="paragraph" w:customStyle="1" w:styleId="ECVSectionDetails">
    <w:name w:val="_ECV_SectionDetails"/>
    <w:basedOn w:val="Normal"/>
    <w:rsid w:val="0020313F"/>
    <w:pPr>
      <w:widowControl w:val="0"/>
      <w:suppressLineNumbers/>
      <w:suppressAutoHyphens/>
      <w:autoSpaceDE w:val="0"/>
      <w:spacing w:before="28"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ghandehari</dc:creator>
  <cp:keywords/>
  <dc:description/>
  <cp:lastModifiedBy>mehran ghandehari</cp:lastModifiedBy>
  <cp:revision>7</cp:revision>
  <dcterms:created xsi:type="dcterms:W3CDTF">2016-06-13T23:08:00Z</dcterms:created>
  <dcterms:modified xsi:type="dcterms:W3CDTF">2017-02-13T17:28:00Z</dcterms:modified>
</cp:coreProperties>
</file>